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F400" w14:textId="240A6D8D" w:rsidR="00155575" w:rsidRPr="009964CF" w:rsidRDefault="00155575" w:rsidP="009964C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9964CF">
        <w:rPr>
          <w:rFonts w:cstheme="minorHAnsi"/>
          <w:b/>
          <w:bCs/>
          <w:sz w:val="28"/>
          <w:szCs w:val="28"/>
          <w:u w:val="single"/>
        </w:rPr>
        <w:t>Topics: Normal distribution, Functions of Random Variables</w:t>
      </w:r>
    </w:p>
    <w:p w14:paraId="6C5E888D" w14:textId="77777777" w:rsidR="00155575" w:rsidRPr="009964CF" w:rsidRDefault="00155575" w:rsidP="009964CF">
      <w:pPr>
        <w:spacing w:after="0"/>
        <w:jc w:val="both"/>
        <w:rPr>
          <w:rFonts w:cstheme="minorHAnsi"/>
          <w:bCs/>
          <w:i/>
          <w:iCs/>
          <w:sz w:val="28"/>
          <w:szCs w:val="28"/>
        </w:rPr>
      </w:pPr>
    </w:p>
    <w:p w14:paraId="264B6E57" w14:textId="77777777" w:rsidR="009964CF" w:rsidRPr="009964CF" w:rsidRDefault="009964CF" w:rsidP="009D0E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The time required for servicing transmissions is normally distributed with 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sym w:font="Symbol" w:char="F06D"/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= 45 minutes and 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sym w:font="Symbol" w:char="F073"/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54AA58FB" w14:textId="77777777" w:rsid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A.0.3875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B.0.2676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C.0.5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D.0.6987</w:t>
      </w:r>
    </w:p>
    <w:p w14:paraId="36D4B900" w14:textId="603E64B5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‘B’ """the serving work will begin after 10 min of drop off so 45+10 which will now take more than the usual time so new mew is 55 minutes and the probability that it will take more than 1 hour to complete"""" mew = 55 std = 8 q1 = 1-stats.norm.cdf(60, loc = mew, scale = std) q1 = 0.2659 The probability that the service manager cannot meet his commitment is 0.2659</w:t>
      </w:r>
    </w:p>
    <w:p w14:paraId="6858C9C6" w14:textId="77777777" w:rsidR="009D0E46" w:rsidRDefault="009964CF" w:rsidP="009D0E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The current age (in years) of 400 clerical employees at an insurance claims processing center is normally distributed with mean 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sym w:font="Symbol" w:char="F06D"/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= 38 and Standard deviation 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sym w:font="Symbol" w:char="F073"/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=6. For each statement below, please specify True/False. If false, briefly explain why.</w:t>
      </w:r>
    </w:p>
    <w:p w14:paraId="19CA1416" w14:textId="357F1BC3" w:rsidR="009964CF" w:rsidRPr="009964CF" w:rsidRDefault="009964CF" w:rsidP="009D0E4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A. More employees at the processing center are older than 44 than between 38 and 44.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False. Because the probability for employees at the processing center are more between 38 and 44 than older than 44. mean = 38 std1 = 6 q2_lessthan_38 = stats.norm.cdf(38, loc = mean, scale = std1) q2_lessthan_38 = 0.5 q2_less_than_44 = stats.norm.cdf(44, loc = mean, scale = std1) q2_less_than_44 = 0.841 q2_betweeen_38_and_44 = q2_less_than_44 - q2_lessthan_38 print('The probability of employee age</w:t>
      </w:r>
      <w:r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between 38 and 44 is',np.round(q2_betweeen_38_and_44</w:t>
      </w:r>
      <w:r w:rsidRPr="009964CF">
        <w:rPr>
          <w:rFonts w:eastAsia="Times New Roman" w:cstheme="minorHAnsi"/>
          <w:i/>
          <w:iCs/>
          <w:color w:val="24292F"/>
          <w:sz w:val="28"/>
          <w:szCs w:val="28"/>
          <w:lang w:val="en-IN" w:eastAsia="en-IN"/>
        </w:rPr>
        <w:t xml:space="preserve">100,2),'%') The probability of employee age between 38 and 44 is 34.13 % q2_morethan_44 = 1-stats.norm.cdf(44, loc = mean, scale = std1) print('The probability of </w:t>
      </w:r>
      <w:r w:rsidRPr="009964CF">
        <w:rPr>
          <w:rFonts w:eastAsia="Times New Roman" w:cstheme="minorHAnsi"/>
          <w:i/>
          <w:iCs/>
          <w:color w:val="24292F"/>
          <w:sz w:val="28"/>
          <w:szCs w:val="28"/>
          <w:lang w:val="en-IN" w:eastAsia="en-IN"/>
        </w:rPr>
        <w:lastRenderedPageBreak/>
        <w:t>employee age more than 44 is',np.round(q2_morethan_44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100,2),'%') The probability of employee age more than 44 is 15.87 % true_or_false = (q2_morethan_44 &gt; q2_betweeen_38_and_44) print('Answer:',true_or_false)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Answer: False</w:t>
      </w:r>
    </w:p>
    <w:p w14:paraId="3F4F415F" w14:textId="77777777" w:rsidR="009D0E46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B. A training program for employees under the age of 30 at the center would be expected to attract about 36 employees.</w:t>
      </w:r>
    </w:p>
    <w:p w14:paraId="787156B9" w14:textId="3141AB24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True. q2b = stats.norm.cdf(30, loc = mean, scale = std1)</w:t>
      </w:r>
      <w:r w:rsidRPr="009964CF">
        <w:rPr>
          <w:rFonts w:eastAsia="Times New Roman" w:cstheme="minorHAnsi"/>
          <w:i/>
          <w:iCs/>
          <w:color w:val="24292F"/>
          <w:sz w:val="28"/>
          <w:szCs w:val="28"/>
          <w:lang w:val="en-IN" w:eastAsia="en-IN"/>
        </w:rPr>
        <w:t>100 print('A training program for employees under the age of 30 at the center would be expected to attract about',np.round((q2b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400)/100,0),'employees') A training program for employees under the age of 30 at the center would be expected to attract about 36.0 employees</w:t>
      </w:r>
    </w:p>
    <w:p w14:paraId="2F18E308" w14:textId="532587D4" w:rsidR="009964CF" w:rsidRPr="009964CF" w:rsidRDefault="009964CF" w:rsidP="009D0E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If X1 ~ N(μ, σ2) and X2 ~ N(μ, σ2) are iid normal random variables, then what is the difference between 2 X1 and X1 + X2? Discuss both their distributions and parameters.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 w14:paraId="68CA6C11" w14:textId="77777777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</w:t>
      </w:r>
      <w:del w:id="0" w:author="Unknown">
        <w:r w:rsidRPr="009964CF">
          <w:rPr>
            <w:rFonts w:eastAsia="Times New Roman" w:cstheme="minorHAnsi"/>
            <w:color w:val="24292F"/>
            <w:sz w:val="28"/>
            <w:szCs w:val="28"/>
            <w:lang w:val="en-IN" w:eastAsia="en-IN"/>
          </w:rPr>
          <w:delText>N(μ+ μ, σ2+ σ2)</w:delText>
        </w:r>
      </w:del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14:paraId="38A0B0ED" w14:textId="77777777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The Normal distribution has two parameters, the mean, µ, and the variance, σ2. µ and σ2satisfy −∞ &lt; µ &lt; ∞, σ2&gt; 0. We write X </w:t>
      </w:r>
      <w:r w:rsidRPr="009964CF">
        <w:rPr>
          <w:rFonts w:ascii="Cambria Math" w:eastAsia="Times New Roman" w:hAnsi="Cambria Math" w:cs="Cambria Math"/>
          <w:color w:val="24292F"/>
          <w:sz w:val="28"/>
          <w:szCs w:val="28"/>
          <w:lang w:val="en-IN" w:eastAsia="en-IN"/>
        </w:rPr>
        <w:t>∼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Normal (</w:t>
      </w:r>
      <w:r w:rsidRPr="009964CF">
        <w:rPr>
          <w:rFonts w:ascii="Calibri" w:eastAsia="Times New Roman" w:hAnsi="Calibri" w:cs="Calibri"/>
          <w:color w:val="24292F"/>
          <w:sz w:val="28"/>
          <w:szCs w:val="28"/>
          <w:lang w:val="en-IN" w:eastAsia="en-IN"/>
        </w:rPr>
        <w:t>µ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, </w:t>
      </w:r>
      <w:r w:rsidRPr="009964CF">
        <w:rPr>
          <w:rFonts w:ascii="Calibri" w:eastAsia="Times New Roman" w:hAnsi="Calibri" w:cs="Calibri"/>
          <w:color w:val="24292F"/>
          <w:sz w:val="28"/>
          <w:szCs w:val="28"/>
          <w:lang w:val="en-IN" w:eastAsia="en-IN"/>
        </w:rPr>
        <w:t>σ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2) or X </w:t>
      </w:r>
      <w:r w:rsidRPr="009964CF">
        <w:rPr>
          <w:rFonts w:ascii="Cambria Math" w:eastAsia="Times New Roman" w:hAnsi="Cambria Math" w:cs="Cambria Math"/>
          <w:color w:val="24292F"/>
          <w:sz w:val="28"/>
          <w:szCs w:val="28"/>
          <w:lang w:val="en-IN" w:eastAsia="en-IN"/>
        </w:rPr>
        <w:t>∼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 N(</w:t>
      </w:r>
      <w:r w:rsidRPr="009964CF">
        <w:rPr>
          <w:rFonts w:ascii="Calibri" w:eastAsia="Times New Roman" w:hAnsi="Calibri" w:cs="Calibri"/>
          <w:color w:val="24292F"/>
          <w:sz w:val="28"/>
          <w:szCs w:val="28"/>
          <w:lang w:val="en-IN" w:eastAsia="en-IN"/>
        </w:rPr>
        <w:t>µ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 xml:space="preserve">, </w:t>
      </w:r>
      <w:r w:rsidRPr="009964CF">
        <w:rPr>
          <w:rFonts w:ascii="Calibri" w:eastAsia="Times New Roman" w:hAnsi="Calibri" w:cs="Calibri"/>
          <w:color w:val="24292F"/>
          <w:sz w:val="28"/>
          <w:szCs w:val="28"/>
          <w:lang w:val="en-IN" w:eastAsia="en-IN"/>
        </w:rPr>
        <w:t>σ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2 ).</w:t>
      </w:r>
    </w:p>
    <w:p w14:paraId="07B04B65" w14:textId="77777777" w:rsidR="009964CF" w:rsidRPr="009964CF" w:rsidRDefault="009964CF" w:rsidP="009D0E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lastRenderedPageBreak/>
        <w:t>Let X ~ N(100, 202). Find two values, a and b, symmetric about the mean, such that the probability of the random variable taking a value between them is 0.99. \</w:t>
      </w:r>
    </w:p>
    <w:p w14:paraId="11490642" w14:textId="77777777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A. 90.5, 105.9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B. 80.2, 119.8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C. 22, 78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D. 48.5, 151.5\ E. 90.1, 109.9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D. print("""The two values of a and b, symmetric about the mean, are such that the probability of the random variable taking a value between them is 0.99:""",np.round(stats.norm.interval(0.99, loc = 100, scale = 20),1)) The two values of a and b, symmetric about the mean, are such that the probability of the random variable taking a value between them is 0.99: [ 48.5 151.5]</w:t>
      </w:r>
    </w:p>
    <w:p w14:paraId="3981DE08" w14:textId="77777777" w:rsidR="009964CF" w:rsidRPr="009964CF" w:rsidRDefault="009964CF" w:rsidP="009D0E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Consider a company that has two different divisions. The annual profits from the two divisions are independent and have distributions Profit1 ~ N(5, 32) and Profit2 ~ N(7, 42) respectively. Both the profits are in $ Million. Answer the following questions about the total profit of the company in Rupees. Assume that $1 = Rs. 45\</w:t>
      </w:r>
    </w:p>
    <w:p w14:paraId="462F9A65" w14:textId="77777777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A. Specify a Rupee range (centered on the mean) such that it contains 95% probability for the annual profit of the company.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Rupee ranges in between [9.9 to 98.1] Crore Rupees, 95% of the time for the Annual Profit of the Company.</w:t>
      </w:r>
    </w:p>
    <w:p w14:paraId="2B42E517" w14:textId="77777777" w:rsidR="009964CF" w:rsidRPr="009964CF" w:rsidRDefault="009964CF" w:rsidP="009D0E4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B. Specify the 5th percentile of profit (in Rupees) for the company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The 5TH Percentile of profit for the company is 17 Crore Rupees</w:t>
      </w:r>
    </w:p>
    <w:p w14:paraId="405B7960" w14:textId="77777777" w:rsidR="009964CF" w:rsidRPr="009964CF" w:rsidRDefault="009964CF" w:rsidP="009D0E4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8"/>
          <w:szCs w:val="28"/>
          <w:lang w:val="en-IN" w:eastAsia="en-IN"/>
        </w:rPr>
      </w:pP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t>C. Which of the two divisions has a larger probability of making a loss in a given year?</w:t>
      </w:r>
      <w:r w:rsidRPr="009964CF">
        <w:rPr>
          <w:rFonts w:eastAsia="Times New Roman" w:cstheme="minorHAnsi"/>
          <w:color w:val="24292F"/>
          <w:sz w:val="28"/>
          <w:szCs w:val="28"/>
          <w:lang w:val="en-IN" w:eastAsia="en-IN"/>
        </w:rPr>
        <w:br/>
        <w:t>Ans: The Division #2 (Profit2 ~ N(7, 42) ) has a larger probability of making a loss in a given year</w:t>
      </w:r>
    </w:p>
    <w:p w14:paraId="006EB6C1" w14:textId="77777777" w:rsidR="009964CF" w:rsidRPr="00942241" w:rsidRDefault="009964CF" w:rsidP="009D0E46">
      <w:pPr>
        <w:spacing w:after="120"/>
        <w:contextualSpacing/>
        <w:rPr>
          <w:rFonts w:cstheme="minorHAnsi"/>
          <w:color w:val="000000"/>
          <w:sz w:val="28"/>
          <w:szCs w:val="28"/>
        </w:rPr>
      </w:pPr>
    </w:p>
    <w:sectPr w:rsidR="009964CF" w:rsidRPr="0094224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E30"/>
    <w:multiLevelType w:val="multilevel"/>
    <w:tmpl w:val="D53A8F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A700D"/>
    <w:multiLevelType w:val="multilevel"/>
    <w:tmpl w:val="E7264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3B0828"/>
    <w:multiLevelType w:val="multilevel"/>
    <w:tmpl w:val="29A27A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A447E0"/>
    <w:multiLevelType w:val="multilevel"/>
    <w:tmpl w:val="28A0CD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61034"/>
    <w:multiLevelType w:val="multilevel"/>
    <w:tmpl w:val="A382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172765">
    <w:abstractNumId w:val="1"/>
  </w:num>
  <w:num w:numId="2" w16cid:durableId="1134516901">
    <w:abstractNumId w:val="5"/>
  </w:num>
  <w:num w:numId="3" w16cid:durableId="1996566566">
    <w:abstractNumId w:val="7"/>
  </w:num>
  <w:num w:numId="4" w16cid:durableId="1252351474">
    <w:abstractNumId w:val="4"/>
  </w:num>
  <w:num w:numId="5" w16cid:durableId="216865655">
    <w:abstractNumId w:val="2"/>
  </w:num>
  <w:num w:numId="6" w16cid:durableId="2105565114">
    <w:abstractNumId w:val="9"/>
  </w:num>
  <w:num w:numId="7" w16cid:durableId="776220257">
    <w:abstractNumId w:val="6"/>
  </w:num>
  <w:num w:numId="8" w16cid:durableId="2020229174">
    <w:abstractNumId w:val="8"/>
  </w:num>
  <w:num w:numId="9" w16cid:durableId="141821533">
    <w:abstractNumId w:val="0"/>
  </w:num>
  <w:num w:numId="10" w16cid:durableId="143262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089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1FD4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3FFB"/>
    <w:rsid w:val="007D0A8B"/>
    <w:rsid w:val="008021CB"/>
    <w:rsid w:val="00831AEF"/>
    <w:rsid w:val="008464F8"/>
    <w:rsid w:val="008B4560"/>
    <w:rsid w:val="008C33C3"/>
    <w:rsid w:val="008E11E0"/>
    <w:rsid w:val="008E443A"/>
    <w:rsid w:val="00942241"/>
    <w:rsid w:val="00945B84"/>
    <w:rsid w:val="009601CB"/>
    <w:rsid w:val="009637E5"/>
    <w:rsid w:val="00971EFB"/>
    <w:rsid w:val="00974092"/>
    <w:rsid w:val="009964CF"/>
    <w:rsid w:val="009D0E46"/>
    <w:rsid w:val="009F547E"/>
    <w:rsid w:val="00A05708"/>
    <w:rsid w:val="00A3478A"/>
    <w:rsid w:val="00A40907"/>
    <w:rsid w:val="00A51BAD"/>
    <w:rsid w:val="00A770D8"/>
    <w:rsid w:val="00A80259"/>
    <w:rsid w:val="00A863C6"/>
    <w:rsid w:val="00A9044D"/>
    <w:rsid w:val="00AA0712"/>
    <w:rsid w:val="00AB629F"/>
    <w:rsid w:val="00AB7B73"/>
    <w:rsid w:val="00AD639F"/>
    <w:rsid w:val="00AD63FF"/>
    <w:rsid w:val="00AE6931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0B48"/>
  <w15:docId w15:val="{13A9F5EA-922E-4E41-9B11-C41531F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964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safreena kh</cp:lastModifiedBy>
  <cp:revision>2</cp:revision>
  <dcterms:created xsi:type="dcterms:W3CDTF">2023-03-13T11:39:00Z</dcterms:created>
  <dcterms:modified xsi:type="dcterms:W3CDTF">2023-03-13T11:39:00Z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2023-02-18T07:42:07Z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f793fd2d-723f-4684-8658-3c47c09b5364</vt:lpwstr>
  </property>
  <property fmtid="{D5CDD505-2E9C-101B-9397-08002B2CF9AE}" pid="7" name="MSIP_Label_defa4170-0d19-0005-0004-bc88714345d2_ActionId">
    <vt:lpwstr>116d7494-656c-4b40-a482-cf2444ba458b</vt:lpwstr>
  </property>
  <property fmtid="{D5CDD505-2E9C-101B-9397-08002B2CF9AE}" pid="8" name="MSIP_Label_defa4170-0d19-0005-0004-bc88714345d2_ContentBits">
    <vt:lpwstr>0</vt:lpwstr>
  </property>
</Properties>
</file>